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B69A" w14:textId="77777777" w:rsidR="00BD2A3D" w:rsidRDefault="00F366C1">
      <w:r>
        <w:t xml:space="preserve">Kære Anette </w:t>
      </w:r>
    </w:p>
    <w:p w14:paraId="53D7ECC3" w14:textId="77777777" w:rsidR="00F366C1" w:rsidRDefault="00F366C1">
      <w:r>
        <w:t xml:space="preserve">Vi er en gruppe studerende fra </w:t>
      </w:r>
      <w:del w:id="0" w:author="Samuel Thrysøe" w:date="2016-03-09T10:21:00Z">
        <w:r w:rsidDel="00D77E72">
          <w:delText xml:space="preserve">Århus </w:delText>
        </w:r>
      </w:del>
      <w:r>
        <w:t>Ingeniørhøjskole</w:t>
      </w:r>
      <w:ins w:id="1" w:author="Samuel Thrysøe" w:date="2016-03-09T10:21:00Z">
        <w:r w:rsidR="00D77E72">
          <w:t>n Aarhus Universitet</w:t>
        </w:r>
      </w:ins>
      <w:r>
        <w:t xml:space="preserve"> som arbejder på </w:t>
      </w:r>
      <w:del w:id="2" w:author="Samuel Thrysøe" w:date="2016-03-09T10:19:00Z">
        <w:r w:rsidDel="00D77E72">
          <w:delText>et projekt</w:delText>
        </w:r>
      </w:del>
      <w:ins w:id="3" w:author="Samuel Thrysøe" w:date="2016-03-09T10:19:00Z">
        <w:r w:rsidR="00D77E72">
          <w:t>at udfærdige en medicinsk teknologivurdering</w:t>
        </w:r>
      </w:ins>
      <w:r>
        <w:t xml:space="preserve"> om</w:t>
      </w:r>
      <w:ins w:id="4" w:author="Samuel Thrysøe" w:date="2016-03-09T10:19:00Z">
        <w:r w:rsidR="00D77E72">
          <w:t>kring brugen af</w:t>
        </w:r>
      </w:ins>
      <w:r>
        <w:t xml:space="preserve"> en Ultralyds Robotarm </w:t>
      </w:r>
      <w:del w:id="5" w:author="Samuel Thrysøe" w:date="2016-03-09T10:19:00Z">
        <w:r w:rsidDel="00D77E72">
          <w:delText xml:space="preserve">til brug </w:delText>
        </w:r>
      </w:del>
      <w:r>
        <w:t xml:space="preserve">ved scanninger af gravide. </w:t>
      </w:r>
      <w:commentRangeStart w:id="6"/>
      <w:r>
        <w:t>Derfor kontakter vi dig for at få uddybet nogle spørgsmål angående jeres arbejde og arbejdsgange</w:t>
      </w:r>
      <w:ins w:id="7" w:author="Samuel Thrysøe" w:date="2016-03-09T10:16:00Z">
        <w:r w:rsidR="00D77E72">
          <w:t xml:space="preserve"> og håber du har tid og lyst til at hjælpe os med det</w:t>
        </w:r>
      </w:ins>
      <w:r>
        <w:t xml:space="preserve">. </w:t>
      </w:r>
      <w:commentRangeEnd w:id="6"/>
      <w:r w:rsidR="009E277D">
        <w:rPr>
          <w:rStyle w:val="CommentReference"/>
        </w:rPr>
        <w:commentReference w:id="6"/>
      </w:r>
    </w:p>
    <w:p w14:paraId="1DA2E53C" w14:textId="77777777" w:rsidR="00F366C1" w:rsidRDefault="00F366C1">
      <w:r>
        <w:t xml:space="preserve"> Vi studerer sundhedsteknologi på 4. semester og er igang med at udarbejde en MTV rapport som semesterprojekt. Vi samarbejder med en virksomhed som arbejder på at udvikle en Ultralyds Robotarm. Den skal bruges ved scanninger af gravide og ideen er</w:t>
      </w:r>
      <w:ins w:id="8" w:author="Samuel Thrysøe" w:date="2016-03-09T10:21:00Z">
        <w:r w:rsidR="00D77E72">
          <w:t>,</w:t>
        </w:r>
      </w:ins>
      <w:r>
        <w:t xml:space="preserve"> at den skal kunne nedsætte </w:t>
      </w:r>
      <w:commentRangeStart w:id="9"/>
      <w:r>
        <w:t xml:space="preserve">arbejdsskader </w:t>
      </w:r>
      <w:commentRangeEnd w:id="9"/>
      <w:r w:rsidR="00E05A6D">
        <w:rPr>
          <w:rStyle w:val="CommentReference"/>
        </w:rPr>
        <w:commentReference w:id="9"/>
      </w:r>
      <w:r>
        <w:t xml:space="preserve">og lette selve arbejdet i forbindelse med en scanning. </w:t>
      </w:r>
    </w:p>
    <w:p w14:paraId="0D40F3F6" w14:textId="77777777" w:rsidR="00F366C1" w:rsidRDefault="00F366C1">
      <w:commentRangeStart w:id="11"/>
      <w:r>
        <w:t xml:space="preserve">Produktet består af en robotarm </w:t>
      </w:r>
      <w:commentRangeEnd w:id="11"/>
      <w:r w:rsidR="00915566">
        <w:rPr>
          <w:rStyle w:val="CommentReference"/>
        </w:rPr>
        <w:commentReference w:id="11"/>
      </w:r>
      <w:r>
        <w:t xml:space="preserve">med en </w:t>
      </w:r>
      <w:del w:id="12" w:author="Samuel Thrysøe" w:date="2016-03-09T10:17:00Z">
        <w:r w:rsidDel="00D77E72">
          <w:delText xml:space="preserve">ultralydsprope </w:delText>
        </w:r>
      </w:del>
      <w:ins w:id="13" w:author="Samuel Thrysøe" w:date="2016-03-09T10:17:00Z">
        <w:r w:rsidR="00D77E72">
          <w:t xml:space="preserve">ultralydsprobe </w:t>
        </w:r>
      </w:ins>
      <w:r>
        <w:t xml:space="preserve">påsat. Robotarmen er tilkoblet et joystick, hvorfra sonografen kan styre </w:t>
      </w:r>
      <w:del w:id="14" w:author="Samuel Thrysøe" w:date="2016-03-09T10:17:00Z">
        <w:r w:rsidDel="00D77E72">
          <w:delText>ultralydspropen</w:delText>
        </w:r>
      </w:del>
      <w:ins w:id="15" w:author="Samuel Thrysøe" w:date="2016-03-09T10:17:00Z">
        <w:r w:rsidR="00D77E72">
          <w:t>ultralydsproben</w:t>
        </w:r>
      </w:ins>
      <w:r>
        <w:t xml:space="preserve">. Joysticket vil ligne en </w:t>
      </w:r>
      <w:del w:id="16" w:author="Samuel Thrysøe" w:date="2016-03-09T10:17:00Z">
        <w:r w:rsidDel="00D77E72">
          <w:delText xml:space="preserve">ultralydsprope </w:delText>
        </w:r>
      </w:del>
      <w:ins w:id="17" w:author="Samuel Thrysøe" w:date="2016-03-09T10:17:00Z">
        <w:r w:rsidR="00D77E72">
          <w:t xml:space="preserve">ultralydsprobe </w:t>
        </w:r>
      </w:ins>
      <w:r>
        <w:t xml:space="preserve">af udseende. </w:t>
      </w:r>
      <w:commentRangeStart w:id="18"/>
      <w:r>
        <w:t xml:space="preserve">Dette vil fører til at arbejdsvinklen mellem </w:t>
      </w:r>
      <w:del w:id="19" w:author="Samuel Thrysøe" w:date="2016-03-09T10:17:00Z">
        <w:r w:rsidDel="00D77E72">
          <w:delText xml:space="preserve">ultralydspropen </w:delText>
        </w:r>
      </w:del>
      <w:ins w:id="20" w:author="Samuel Thrysøe" w:date="2016-03-09T10:17:00Z">
        <w:r w:rsidR="00D77E72">
          <w:t xml:space="preserve">ultralydsproben </w:t>
        </w:r>
      </w:ins>
      <w:r>
        <w:t xml:space="preserve">og skærmen vil blive mindsket. Samtidigt </w:t>
      </w:r>
      <w:commentRangeEnd w:id="18"/>
      <w:r w:rsidR="00D77E72">
        <w:rPr>
          <w:rStyle w:val="CommentReference"/>
        </w:rPr>
        <w:commentReference w:id="18"/>
      </w:r>
      <w:r>
        <w:t xml:space="preserve">skal sonografen bruge </w:t>
      </w:r>
      <w:commentRangeStart w:id="21"/>
      <w:r>
        <w:t>færre krafte</w:t>
      </w:r>
      <w:r w:rsidR="00B9256E">
        <w:t>r til manøvrere ultralydsscanneren</w:t>
      </w:r>
      <w:r>
        <w:t>.</w:t>
      </w:r>
      <w:r w:rsidR="00B9256E">
        <w:t xml:space="preserve"> </w:t>
      </w:r>
      <w:r>
        <w:t xml:space="preserve">     </w:t>
      </w:r>
      <w:commentRangeEnd w:id="21"/>
      <w:r w:rsidR="00D77E72">
        <w:rPr>
          <w:rStyle w:val="CommentReference"/>
        </w:rPr>
        <w:commentReference w:id="21"/>
      </w:r>
    </w:p>
    <w:p w14:paraId="0FDBCA95" w14:textId="77777777" w:rsidR="00B9256E" w:rsidRDefault="00B9256E">
      <w:r>
        <w:t xml:space="preserve">Vi har udarbejdet et spørgeskema til afdelingens sonografer og vil høre om vi må uddele det på jeres afdeling, enten elektronisk eller i papirform? </w:t>
      </w:r>
    </w:p>
    <w:p w14:paraId="7DF78207" w14:textId="77777777" w:rsidR="00B9256E" w:rsidRDefault="00B9256E">
      <w:r>
        <w:t>Samtidig vil vi spørge om du vil stille om til et interview, hvor vi kan snakke om de vedhæftede spørgsmål? Vi vurdere</w:t>
      </w:r>
      <w:ins w:id="22" w:author="Samuel Thrysøe" w:date="2016-03-09T10:18:00Z">
        <w:r w:rsidR="00D77E72">
          <w:t>r,</w:t>
        </w:r>
      </w:ins>
      <w:r>
        <w:t xml:space="preserve"> at interviewet er af en times varighed. Hvis dette ikke kan lade sig gøre, er vi naturligvis også interesseret i et kortere interview.  De emner vi gerne vil snakke om er økonomi, organisation, patient og teknologi, hvis der er nogle spørgsmål som du ikke kan svare</w:t>
      </w:r>
      <w:del w:id="23" w:author="Samuel Thrysøe" w:date="2016-03-09T10:18:00Z">
        <w:r w:rsidDel="00D77E72">
          <w:delText>r</w:delText>
        </w:r>
      </w:del>
      <w:r>
        <w:t xml:space="preserve"> på, </w:t>
      </w:r>
      <w:del w:id="24" w:author="Samuel Thrysøe" w:date="2016-03-09T10:18:00Z">
        <w:r w:rsidDel="00D77E72">
          <w:delText>er du velkommen til at</w:delText>
        </w:r>
      </w:del>
      <w:ins w:id="25" w:author="Samuel Thrysøe" w:date="2016-03-09T10:18:00Z">
        <w:r w:rsidR="00D77E72">
          <w:t>vil vi være meget taknemmelige, hvis du vil</w:t>
        </w:r>
      </w:ins>
      <w:r>
        <w:t xml:space="preserve"> henvise os til andre. </w:t>
      </w:r>
    </w:p>
    <w:p w14:paraId="1B4446D3" w14:textId="77777777" w:rsidR="00B9256E" w:rsidRDefault="00B9256E">
      <w:r>
        <w:t xml:space="preserve">Vedhæftet finder du spørgeskema til sonografer og interviewspørgsmålene til dig. </w:t>
      </w:r>
    </w:p>
    <w:p w14:paraId="255DBEEE" w14:textId="77777777" w:rsidR="00B9256E" w:rsidRDefault="00B9256E"/>
    <w:p w14:paraId="187285BB" w14:textId="77777777" w:rsidR="00B9256E" w:rsidRDefault="00B9256E">
      <w:r>
        <w:t xml:space="preserve">Med venlig hilsen </w:t>
      </w:r>
    </w:p>
    <w:p w14:paraId="7C812588" w14:textId="77777777" w:rsidR="00B9256E" w:rsidRDefault="00B9256E">
      <w:r>
        <w:t xml:space="preserve">Anne Hoelgaard </w:t>
      </w:r>
    </w:p>
    <w:p w14:paraId="0189C101" w14:textId="77777777" w:rsidR="00B9256E" w:rsidRPr="00915566" w:rsidRDefault="00B9256E">
      <w:pPr>
        <w:rPr>
          <w:rPrChange w:id="26" w:author="ditte callesen" w:date="2016-03-10T14:18:00Z">
            <w:rPr>
              <w:lang w:val="en-US"/>
            </w:rPr>
          </w:rPrChange>
        </w:rPr>
      </w:pPr>
      <w:r w:rsidRPr="00915566">
        <w:rPr>
          <w:rPrChange w:id="27" w:author="ditte callesen" w:date="2016-03-10T14:18:00Z">
            <w:rPr>
              <w:lang w:val="en-US"/>
            </w:rPr>
          </w:rPrChange>
        </w:rPr>
        <w:t>Tlf: 23666744</w:t>
      </w:r>
      <w:r w:rsidRPr="00915566">
        <w:rPr>
          <w:rPrChange w:id="28" w:author="ditte callesen" w:date="2016-03-10T14:18:00Z">
            <w:rPr>
              <w:lang w:val="en-US"/>
            </w:rPr>
          </w:rPrChange>
        </w:rPr>
        <w:br/>
        <w:t>Mail: ultralydsrobotarm2016@hotmail.com</w:t>
      </w:r>
    </w:p>
    <w:p w14:paraId="1CBDFABD" w14:textId="77777777" w:rsidR="00B9256E" w:rsidRPr="00915566" w:rsidRDefault="00B9256E">
      <w:pPr>
        <w:rPr>
          <w:rPrChange w:id="29" w:author="ditte callesen" w:date="2016-03-10T14:18:00Z">
            <w:rPr>
              <w:lang w:val="en-US"/>
            </w:rPr>
          </w:rPrChange>
        </w:rPr>
      </w:pPr>
    </w:p>
    <w:p w14:paraId="3F48E10E" w14:textId="77777777" w:rsidR="00B9256E" w:rsidRDefault="00B9256E">
      <w:r>
        <w:t>På vegne af</w:t>
      </w:r>
    </w:p>
    <w:p w14:paraId="69EEA47F" w14:textId="77777777" w:rsidR="00B9256E" w:rsidRDefault="00B9256E">
      <w:r>
        <w:t>Nina Brkovic,  Ida Skovbjerg, Mette Knudsen, Freja Munk og Ditte Callesen</w:t>
      </w:r>
    </w:p>
    <w:sectPr w:rsidR="00B925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ditte callesen" w:date="2016-03-10T14:27:00Z" w:initials="dc">
    <w:p w14:paraId="1982BF98" w14:textId="6845AD22" w:rsidR="009E277D" w:rsidRDefault="009E277D">
      <w:pPr>
        <w:pStyle w:val="CommentText"/>
      </w:pPr>
      <w:r>
        <w:rPr>
          <w:rStyle w:val="CommentReference"/>
        </w:rPr>
        <w:annotationRef/>
      </w:r>
      <w:r>
        <w:t xml:space="preserve">Skal flyttes til efter næste afsnitte. </w:t>
      </w:r>
    </w:p>
  </w:comment>
  <w:comment w:id="9" w:author="ditte callesen" w:date="2016-03-10T14:28:00Z" w:initials="dc">
    <w:p w14:paraId="58951D46" w14:textId="33B2DDCE" w:rsidR="00E05A6D" w:rsidRDefault="00E05A6D">
      <w:pPr>
        <w:pStyle w:val="CommentText"/>
      </w:pPr>
      <w:r>
        <w:rPr>
          <w:rStyle w:val="CommentReference"/>
        </w:rPr>
        <w:annotationRef/>
      </w:r>
      <w:r>
        <w:t xml:space="preserve">Hvad er en arbejdsskade ? Er sener et bedre begreb </w:t>
      </w:r>
      <w:bookmarkStart w:id="10" w:name="_GoBack"/>
      <w:bookmarkEnd w:id="10"/>
    </w:p>
  </w:comment>
  <w:comment w:id="11" w:author="ditte callesen" w:date="2016-03-10T14:23:00Z" w:initials="dc">
    <w:p w14:paraId="43547E21" w14:textId="5A351CBE" w:rsidR="00915566" w:rsidRDefault="00915566">
      <w:pPr>
        <w:pStyle w:val="CommentText"/>
      </w:pPr>
      <w:r>
        <w:rPr>
          <w:rStyle w:val="CommentReference"/>
        </w:rPr>
        <w:annotationRef/>
      </w:r>
      <w:r>
        <w:t xml:space="preserve">Komme ud og følge en scanning – hvad skal vi have ud af det, skal være fast lagt fra start. </w:t>
      </w:r>
    </w:p>
  </w:comment>
  <w:comment w:id="18" w:author="Samuel Thrysøe" w:date="2016-03-09T10:17:00Z" w:initials="ST">
    <w:p w14:paraId="6C010290" w14:textId="77777777" w:rsidR="00D77E72" w:rsidRDefault="00D77E72">
      <w:pPr>
        <w:pStyle w:val="CommentText"/>
      </w:pPr>
      <w:r>
        <w:rPr>
          <w:rStyle w:val="CommentReference"/>
        </w:rPr>
        <w:annotationRef/>
      </w:r>
      <w:r>
        <w:t>Jeg forstår ikke denne sætning?</w:t>
      </w:r>
    </w:p>
  </w:comment>
  <w:comment w:id="21" w:author="Samuel Thrysøe" w:date="2016-03-09T10:17:00Z" w:initials="ST">
    <w:p w14:paraId="7DCC4140" w14:textId="77777777" w:rsidR="00D77E72" w:rsidRDefault="00D77E72">
      <w:pPr>
        <w:pStyle w:val="CommentText"/>
      </w:pPr>
      <w:r>
        <w:rPr>
          <w:rStyle w:val="CommentReference"/>
        </w:rPr>
        <w:annotationRef/>
      </w:r>
      <w:r>
        <w:t xml:space="preserve">Det </w:t>
      </w:r>
      <w:r>
        <w:t>er ikke så meget kræfterne, som de uhensigtsmæssige arbejdsstillinger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010290" w15:done="0"/>
  <w15:commentEx w15:paraId="7DCC41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Thrysøe">
    <w15:presenceInfo w15:providerId="Windows Live" w15:userId="b22ecf6deb6f2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C1"/>
    <w:rsid w:val="0090517D"/>
    <w:rsid w:val="00915566"/>
    <w:rsid w:val="009E277D"/>
    <w:rsid w:val="00A57CFE"/>
    <w:rsid w:val="00B9256E"/>
    <w:rsid w:val="00BD2A3D"/>
    <w:rsid w:val="00D77E72"/>
    <w:rsid w:val="00E05A6D"/>
    <w:rsid w:val="00F366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E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7E7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77E72"/>
    <w:rPr>
      <w:sz w:val="18"/>
      <w:szCs w:val="18"/>
    </w:rPr>
  </w:style>
  <w:style w:type="paragraph" w:styleId="CommentText">
    <w:name w:val="annotation text"/>
    <w:basedOn w:val="Normal"/>
    <w:link w:val="CommentTextChar"/>
    <w:uiPriority w:val="99"/>
    <w:semiHidden/>
    <w:unhideWhenUsed/>
    <w:rsid w:val="00D77E72"/>
    <w:pPr>
      <w:spacing w:line="240" w:lineRule="auto"/>
    </w:pPr>
    <w:rPr>
      <w:sz w:val="24"/>
      <w:szCs w:val="24"/>
    </w:rPr>
  </w:style>
  <w:style w:type="character" w:customStyle="1" w:styleId="CommentTextChar">
    <w:name w:val="Comment Text Char"/>
    <w:basedOn w:val="DefaultParagraphFont"/>
    <w:link w:val="CommentText"/>
    <w:uiPriority w:val="99"/>
    <w:semiHidden/>
    <w:rsid w:val="00D77E72"/>
    <w:rPr>
      <w:sz w:val="24"/>
      <w:szCs w:val="24"/>
    </w:rPr>
  </w:style>
  <w:style w:type="paragraph" w:styleId="CommentSubject">
    <w:name w:val="annotation subject"/>
    <w:basedOn w:val="CommentText"/>
    <w:next w:val="CommentText"/>
    <w:link w:val="CommentSubjectChar"/>
    <w:uiPriority w:val="99"/>
    <w:semiHidden/>
    <w:unhideWhenUsed/>
    <w:rsid w:val="00D77E72"/>
    <w:rPr>
      <w:b/>
      <w:bCs/>
      <w:sz w:val="20"/>
      <w:szCs w:val="20"/>
    </w:rPr>
  </w:style>
  <w:style w:type="character" w:customStyle="1" w:styleId="CommentSubjectChar">
    <w:name w:val="Comment Subject Char"/>
    <w:basedOn w:val="CommentTextChar"/>
    <w:link w:val="CommentSubject"/>
    <w:uiPriority w:val="99"/>
    <w:semiHidden/>
    <w:rsid w:val="00D77E7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E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7E7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77E72"/>
    <w:rPr>
      <w:sz w:val="18"/>
      <w:szCs w:val="18"/>
    </w:rPr>
  </w:style>
  <w:style w:type="paragraph" w:styleId="CommentText">
    <w:name w:val="annotation text"/>
    <w:basedOn w:val="Normal"/>
    <w:link w:val="CommentTextChar"/>
    <w:uiPriority w:val="99"/>
    <w:semiHidden/>
    <w:unhideWhenUsed/>
    <w:rsid w:val="00D77E72"/>
    <w:pPr>
      <w:spacing w:line="240" w:lineRule="auto"/>
    </w:pPr>
    <w:rPr>
      <w:sz w:val="24"/>
      <w:szCs w:val="24"/>
    </w:rPr>
  </w:style>
  <w:style w:type="character" w:customStyle="1" w:styleId="CommentTextChar">
    <w:name w:val="Comment Text Char"/>
    <w:basedOn w:val="DefaultParagraphFont"/>
    <w:link w:val="CommentText"/>
    <w:uiPriority w:val="99"/>
    <w:semiHidden/>
    <w:rsid w:val="00D77E72"/>
    <w:rPr>
      <w:sz w:val="24"/>
      <w:szCs w:val="24"/>
    </w:rPr>
  </w:style>
  <w:style w:type="paragraph" w:styleId="CommentSubject">
    <w:name w:val="annotation subject"/>
    <w:basedOn w:val="CommentText"/>
    <w:next w:val="CommentText"/>
    <w:link w:val="CommentSubjectChar"/>
    <w:uiPriority w:val="99"/>
    <w:semiHidden/>
    <w:unhideWhenUsed/>
    <w:rsid w:val="00D77E72"/>
    <w:rPr>
      <w:b/>
      <w:bCs/>
      <w:sz w:val="20"/>
      <w:szCs w:val="20"/>
    </w:rPr>
  </w:style>
  <w:style w:type="character" w:customStyle="1" w:styleId="CommentSubjectChar">
    <w:name w:val="Comment Subject Char"/>
    <w:basedOn w:val="CommentTextChar"/>
    <w:link w:val="CommentSubject"/>
    <w:uiPriority w:val="99"/>
    <w:semiHidden/>
    <w:rsid w:val="00D77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290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ditte callesen</dc:creator>
  <cp:lastModifiedBy>ditte callesen</cp:lastModifiedBy>
  <cp:revision>6</cp:revision>
  <dcterms:created xsi:type="dcterms:W3CDTF">2016-03-08T12:45:00Z</dcterms:created>
  <dcterms:modified xsi:type="dcterms:W3CDTF">2016-03-10T13:29:00Z</dcterms:modified>
</cp:coreProperties>
</file>